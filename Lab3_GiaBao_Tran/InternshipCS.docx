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A4AE" w14:textId="20D197CD" w:rsidR="00E044D2" w:rsidRDefault="00043D36" w:rsidP="00A50B20">
      <w:pPr>
        <w:tabs>
          <w:tab w:val="left" w:pos="1180"/>
          <w:tab w:val="center" w:pos="4680"/>
        </w:tabs>
        <w:spacing w:after="0" w:line="240" w:lineRule="auto"/>
        <w:rPr>
          <w:color w:val="000000" w:themeColor="text1"/>
          <w:sz w:val="40"/>
          <w:szCs w:val="40"/>
        </w:rPr>
      </w:pPr>
      <w:r w:rsidRPr="00043D36">
        <w:rPr>
          <w:color w:val="000000" w:themeColor="text1"/>
          <w:sz w:val="40"/>
          <w:szCs w:val="40"/>
        </w:rPr>
        <w:tab/>
      </w:r>
      <w:r w:rsidRPr="00043D36">
        <w:rPr>
          <w:color w:val="000000" w:themeColor="text1"/>
          <w:sz w:val="40"/>
          <w:szCs w:val="40"/>
        </w:rPr>
        <w:tab/>
      </w:r>
      <w:r w:rsidR="005E15E6" w:rsidRPr="00043D36">
        <w:rPr>
          <w:color w:val="000000" w:themeColor="text1"/>
          <w:sz w:val="40"/>
          <w:szCs w:val="40"/>
        </w:rPr>
        <w:t>Gia Bao Tran</w:t>
      </w:r>
    </w:p>
    <w:p w14:paraId="23B963B9" w14:textId="64229B68" w:rsidR="005204AD" w:rsidRPr="00EF1E6F" w:rsidRDefault="005204AD" w:rsidP="00A50B20">
      <w:pPr>
        <w:tabs>
          <w:tab w:val="left" w:pos="1180"/>
          <w:tab w:val="center" w:pos="4680"/>
        </w:tabs>
        <w:spacing w:after="0" w:line="240" w:lineRule="auto"/>
        <w:rPr>
          <w:color w:val="000000" w:themeColor="text1"/>
          <w:sz w:val="24"/>
          <w:szCs w:val="24"/>
        </w:rPr>
      </w:pPr>
      <w:r w:rsidRPr="00EF1E6F">
        <w:rPr>
          <w:color w:val="000000" w:themeColor="text1"/>
          <w:sz w:val="24"/>
          <w:szCs w:val="24"/>
        </w:rPr>
        <w:tab/>
      </w:r>
      <w:r w:rsidRPr="00EF1E6F">
        <w:rPr>
          <w:color w:val="000000" w:themeColor="text1"/>
          <w:sz w:val="24"/>
          <w:szCs w:val="24"/>
        </w:rPr>
        <w:tab/>
        <w:t xml:space="preserve">1049 </w:t>
      </w:r>
      <w:proofErr w:type="spellStart"/>
      <w:r w:rsidRPr="00EF1E6F">
        <w:rPr>
          <w:color w:val="000000" w:themeColor="text1"/>
          <w:sz w:val="24"/>
          <w:szCs w:val="24"/>
        </w:rPr>
        <w:t>Alenmede</w:t>
      </w:r>
      <w:proofErr w:type="spellEnd"/>
      <w:r w:rsidRPr="00EF1E6F">
        <w:rPr>
          <w:color w:val="000000" w:themeColor="text1"/>
          <w:sz w:val="24"/>
          <w:szCs w:val="24"/>
        </w:rPr>
        <w:t xml:space="preserve"> Cres</w:t>
      </w:r>
      <w:r w:rsidR="00EF1E6F" w:rsidRPr="00EF1E6F">
        <w:rPr>
          <w:color w:val="000000" w:themeColor="text1"/>
          <w:sz w:val="24"/>
          <w:szCs w:val="24"/>
        </w:rPr>
        <w:t>c</w:t>
      </w:r>
      <w:r w:rsidRPr="00EF1E6F">
        <w:rPr>
          <w:color w:val="000000" w:themeColor="text1"/>
          <w:sz w:val="24"/>
          <w:szCs w:val="24"/>
        </w:rPr>
        <w:t>ent</w:t>
      </w:r>
      <w:r w:rsidR="00EF1E6F" w:rsidRPr="00EF1E6F">
        <w:rPr>
          <w:color w:val="000000" w:themeColor="text1"/>
          <w:sz w:val="24"/>
          <w:szCs w:val="24"/>
        </w:rPr>
        <w:t>, K2B 8H2</w:t>
      </w:r>
    </w:p>
    <w:p w14:paraId="12ACA816" w14:textId="3EA36E86" w:rsidR="005E15E6" w:rsidRDefault="00A70D17" w:rsidP="00A50B20">
      <w:pPr>
        <w:spacing w:after="0" w:line="240" w:lineRule="auto"/>
        <w:jc w:val="center"/>
      </w:pPr>
      <w:r>
        <w:t>transtephen2402@gmail</w:t>
      </w:r>
      <w:r w:rsidR="00034ED1">
        <w:t>.com</w:t>
      </w:r>
      <w:r w:rsidR="005E15E6">
        <w:t xml:space="preserve">| 613-265-2130 | </w:t>
      </w:r>
      <w:hyperlink r:id="rId8" w:history="1">
        <w:r w:rsidR="00432C0C" w:rsidRPr="00432C0C">
          <w:rPr>
            <w:rStyle w:val="Hyperlink"/>
          </w:rPr>
          <w:t>Linke</w:t>
        </w:r>
        <w:r w:rsidR="00432C0C" w:rsidRPr="00432C0C">
          <w:rPr>
            <w:rStyle w:val="Hyperlink"/>
          </w:rPr>
          <w:t>d</w:t>
        </w:r>
        <w:r w:rsidR="00432C0C" w:rsidRPr="00432C0C">
          <w:rPr>
            <w:rStyle w:val="Hyperlink"/>
          </w:rPr>
          <w:t>In</w:t>
        </w:r>
      </w:hyperlink>
    </w:p>
    <w:p w14:paraId="41757E50" w14:textId="7290A3ED" w:rsidR="005E15E6" w:rsidRPr="00B87F62" w:rsidRDefault="005E15E6" w:rsidP="00A50B20">
      <w:pPr>
        <w:pStyle w:val="Heading2"/>
        <w:ind w:left="0"/>
      </w:pPr>
      <w:r w:rsidRPr="00B87F62">
        <w:t>ED</w:t>
      </w:r>
      <w:r w:rsidR="00043D36" w:rsidRPr="00B87F62">
        <w:t xml:space="preserve">UCATION </w:t>
      </w:r>
    </w:p>
    <w:p w14:paraId="0FB1550F" w14:textId="194D1962" w:rsidR="0074176E" w:rsidRPr="0074176E" w:rsidRDefault="0074176E" w:rsidP="00A50B20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74176E">
        <w:rPr>
          <w:b/>
          <w:bCs/>
          <w:color w:val="000000" w:themeColor="text1"/>
          <w:sz w:val="24"/>
          <w:szCs w:val="24"/>
        </w:rPr>
        <w:t>Diploma in Computer Science (CET-CS)</w:t>
      </w:r>
    </w:p>
    <w:p w14:paraId="6318BFF8" w14:textId="528A0EB5" w:rsidR="005723F5" w:rsidRPr="0074176E" w:rsidRDefault="005D6453" w:rsidP="00A50B20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74176E">
        <w:rPr>
          <w:b/>
          <w:bCs/>
          <w:color w:val="000000" w:themeColor="text1"/>
          <w:sz w:val="24"/>
          <w:szCs w:val="24"/>
        </w:rPr>
        <w:t>Algonquin College</w:t>
      </w:r>
      <w:r w:rsidR="0074176E" w:rsidRPr="0074176E">
        <w:rPr>
          <w:b/>
          <w:bCs/>
          <w:color w:val="000000" w:themeColor="text1"/>
          <w:sz w:val="24"/>
          <w:szCs w:val="24"/>
        </w:rPr>
        <w:t xml:space="preserve"> | </w:t>
      </w:r>
      <w:r w:rsidR="00157ED0" w:rsidRPr="0074176E">
        <w:rPr>
          <w:b/>
          <w:bCs/>
          <w:color w:val="000000" w:themeColor="text1"/>
          <w:sz w:val="24"/>
          <w:szCs w:val="24"/>
        </w:rPr>
        <w:t>Ottawa, O</w:t>
      </w:r>
      <w:r w:rsidR="0074176E">
        <w:rPr>
          <w:b/>
          <w:bCs/>
          <w:color w:val="000000" w:themeColor="text1"/>
          <w:sz w:val="24"/>
          <w:szCs w:val="24"/>
        </w:rPr>
        <w:t>ntario, Canada</w:t>
      </w:r>
    </w:p>
    <w:p w14:paraId="27E643D3" w14:textId="6A937866" w:rsidR="00BA5C5C" w:rsidRPr="00B87F62" w:rsidRDefault="00E87974" w:rsidP="00A50B20">
      <w:pPr>
        <w:spacing w:after="0" w:line="240" w:lineRule="auto"/>
        <w:rPr>
          <w:color w:val="000000" w:themeColor="text1"/>
          <w:sz w:val="24"/>
          <w:szCs w:val="24"/>
        </w:rPr>
      </w:pPr>
      <w:r w:rsidRPr="00B87F62">
        <w:rPr>
          <w:color w:val="000000" w:themeColor="text1"/>
          <w:sz w:val="24"/>
          <w:szCs w:val="24"/>
        </w:rPr>
        <w:t>September 2021</w:t>
      </w:r>
      <w:ins w:id="0" w:author="Justin Tran" w:date="2022-09-23T20:34:00Z">
        <w:r w:rsidR="00A50B20">
          <w:rPr>
            <w:color w:val="000000" w:themeColor="text1"/>
            <w:sz w:val="24"/>
            <w:szCs w:val="24"/>
          </w:rPr>
          <w:t xml:space="preserve"> </w:t>
        </w:r>
      </w:ins>
      <w:r w:rsidR="00CB0DFD" w:rsidRPr="00B427D2">
        <w:rPr>
          <w:rFonts w:cstheme="majorHAnsi"/>
          <w:color w:val="3A3A3A"/>
          <w:sz w:val="24"/>
          <w:szCs w:val="24"/>
        </w:rPr>
        <w:t>–</w:t>
      </w:r>
      <w:ins w:id="1" w:author="Justin Tran" w:date="2022-09-23T20:34:00Z">
        <w:r w:rsidR="00A50B20">
          <w:rPr>
            <w:color w:val="000000" w:themeColor="text1"/>
            <w:sz w:val="24"/>
            <w:szCs w:val="24"/>
          </w:rPr>
          <w:t xml:space="preserve"> Present</w:t>
        </w:r>
      </w:ins>
    </w:p>
    <w:p w14:paraId="4786F922" w14:textId="046853CB" w:rsidR="00E87974" w:rsidRDefault="00E87974" w:rsidP="006B40DB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B87F62">
        <w:rPr>
          <w:color w:val="000000" w:themeColor="text1"/>
          <w:sz w:val="24"/>
          <w:szCs w:val="24"/>
        </w:rPr>
        <w:t>GPA: 3.8/4.0</w:t>
      </w:r>
    </w:p>
    <w:p w14:paraId="31633DAE" w14:textId="5EDDBF3D" w:rsidR="0074176E" w:rsidRPr="0074176E" w:rsidRDefault="0074176E" w:rsidP="0074176E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B87F62">
        <w:rPr>
          <w:color w:val="000000" w:themeColor="text1"/>
          <w:sz w:val="24"/>
          <w:szCs w:val="24"/>
        </w:rPr>
        <w:t>Dean’s Honour List</w:t>
      </w:r>
    </w:p>
    <w:p w14:paraId="63844578" w14:textId="1CD7A9E9" w:rsidR="00552653" w:rsidRDefault="00E87974" w:rsidP="006B40DB">
      <w:pPr>
        <w:pStyle w:val="ListParagraph"/>
        <w:numPr>
          <w:ilvl w:val="0"/>
          <w:numId w:val="3"/>
        </w:numPr>
        <w:spacing w:line="240" w:lineRule="auto"/>
        <w:ind w:left="720" w:hanging="357"/>
        <w:rPr>
          <w:color w:val="000000" w:themeColor="text1"/>
          <w:sz w:val="24"/>
          <w:szCs w:val="24"/>
        </w:rPr>
      </w:pPr>
      <w:commentRangeStart w:id="2"/>
      <w:r w:rsidRPr="00B87F62">
        <w:rPr>
          <w:color w:val="000000" w:themeColor="text1"/>
          <w:sz w:val="24"/>
          <w:szCs w:val="24"/>
        </w:rPr>
        <w:t>Relevant Course: Object-Oriented Programming,</w:t>
      </w:r>
      <w:r w:rsidR="007F6B3D" w:rsidRPr="00B87F62">
        <w:rPr>
          <w:color w:val="000000" w:themeColor="text1"/>
          <w:sz w:val="24"/>
          <w:szCs w:val="24"/>
        </w:rPr>
        <w:t xml:space="preserve"> Introduction to Database,</w:t>
      </w:r>
      <w:r w:rsidRPr="00B87F62">
        <w:rPr>
          <w:color w:val="000000" w:themeColor="text1"/>
          <w:sz w:val="24"/>
          <w:szCs w:val="24"/>
        </w:rPr>
        <w:t xml:space="preserve"> Operating Systems Fund (GNU/LINUX), </w:t>
      </w:r>
      <w:r w:rsidR="007F6B3D" w:rsidRPr="00B87F62">
        <w:rPr>
          <w:color w:val="000000" w:themeColor="text1"/>
          <w:sz w:val="24"/>
          <w:szCs w:val="24"/>
        </w:rPr>
        <w:t>Network Programming, Computer Essentials</w:t>
      </w:r>
      <w:commentRangeEnd w:id="2"/>
      <w:r w:rsidR="0074176E">
        <w:rPr>
          <w:rStyle w:val="CommentReference"/>
        </w:rPr>
        <w:commentReference w:id="2"/>
      </w:r>
    </w:p>
    <w:p w14:paraId="3FFDF4C5" w14:textId="77777777" w:rsidR="006B40DB" w:rsidRPr="006B40DB" w:rsidRDefault="006B40DB" w:rsidP="006B40DB">
      <w:pPr>
        <w:spacing w:after="0" w:line="240" w:lineRule="auto"/>
        <w:rPr>
          <w:color w:val="000000" w:themeColor="text1"/>
          <w:sz w:val="24"/>
          <w:szCs w:val="24"/>
        </w:rPr>
      </w:pPr>
    </w:p>
    <w:p w14:paraId="2895F066" w14:textId="77777777" w:rsidR="00972910" w:rsidRPr="00B87F62" w:rsidRDefault="00972910" w:rsidP="00A50B20">
      <w:pPr>
        <w:pStyle w:val="Heading2"/>
        <w:ind w:left="0"/>
      </w:pPr>
      <w:r w:rsidRPr="00B87F62">
        <w:t>SKILLS</w:t>
      </w:r>
    </w:p>
    <w:p w14:paraId="1B342EA2" w14:textId="0616E930" w:rsidR="00972910" w:rsidRDefault="00972910" w:rsidP="006B40DB">
      <w:pPr>
        <w:pStyle w:val="ListParagraph"/>
        <w:numPr>
          <w:ilvl w:val="0"/>
          <w:numId w:val="7"/>
        </w:numPr>
        <w:ind w:left="720" w:hanging="357"/>
        <w:rPr>
          <w:b/>
          <w:bCs/>
          <w:sz w:val="24"/>
          <w:szCs w:val="24"/>
        </w:rPr>
      </w:pPr>
      <w:commentRangeStart w:id="3"/>
      <w:r>
        <w:rPr>
          <w:b/>
          <w:bCs/>
          <w:sz w:val="24"/>
          <w:szCs w:val="24"/>
        </w:rPr>
        <w:t xml:space="preserve">Programming Languages: </w:t>
      </w:r>
      <w:commentRangeEnd w:id="3"/>
      <w:r w:rsidR="00140144">
        <w:rPr>
          <w:rStyle w:val="CommentReference"/>
        </w:rPr>
        <w:commentReference w:id="3"/>
      </w:r>
      <w:r w:rsidRPr="00A50B20">
        <w:rPr>
          <w:sz w:val="24"/>
          <w:szCs w:val="24"/>
          <w:rPrChange w:id="4" w:author="Justin Tran" w:date="2022-09-23T20:33:00Z">
            <w:rPr>
              <w:b/>
              <w:bCs/>
              <w:sz w:val="24"/>
              <w:szCs w:val="24"/>
            </w:rPr>
          </w:rPrChange>
        </w:rPr>
        <w:t>Java, C, HTML, CSS</w:t>
      </w:r>
      <w:r w:rsidR="00CC1A03" w:rsidRPr="00A50B20">
        <w:rPr>
          <w:sz w:val="24"/>
          <w:szCs w:val="24"/>
          <w:rPrChange w:id="5" w:author="Justin Tran" w:date="2022-09-23T20:33:00Z">
            <w:rPr>
              <w:b/>
              <w:bCs/>
              <w:sz w:val="24"/>
              <w:szCs w:val="24"/>
            </w:rPr>
          </w:rPrChange>
        </w:rPr>
        <w:t>, SCSS, Java</w:t>
      </w:r>
      <w:r w:rsidR="005D707D" w:rsidRPr="00A50B20">
        <w:rPr>
          <w:sz w:val="24"/>
          <w:szCs w:val="24"/>
          <w:rPrChange w:id="6" w:author="Justin Tran" w:date="2022-09-23T20:33:00Z">
            <w:rPr>
              <w:b/>
              <w:bCs/>
              <w:sz w:val="24"/>
              <w:szCs w:val="24"/>
            </w:rPr>
          </w:rPrChange>
        </w:rPr>
        <w:t>S</w:t>
      </w:r>
      <w:r w:rsidR="00CC1A03" w:rsidRPr="00A50B20">
        <w:rPr>
          <w:sz w:val="24"/>
          <w:szCs w:val="24"/>
          <w:rPrChange w:id="7" w:author="Justin Tran" w:date="2022-09-23T20:33:00Z">
            <w:rPr>
              <w:b/>
              <w:bCs/>
              <w:sz w:val="24"/>
              <w:szCs w:val="24"/>
            </w:rPr>
          </w:rPrChange>
        </w:rPr>
        <w:t>cript</w:t>
      </w:r>
      <w:r w:rsidR="0008593B" w:rsidRPr="00A50B20">
        <w:rPr>
          <w:sz w:val="24"/>
          <w:szCs w:val="24"/>
          <w:rPrChange w:id="8" w:author="Justin Tran" w:date="2022-09-23T20:33:00Z">
            <w:rPr>
              <w:b/>
              <w:bCs/>
              <w:sz w:val="24"/>
              <w:szCs w:val="24"/>
            </w:rPr>
          </w:rPrChange>
        </w:rPr>
        <w:t>, SQL</w:t>
      </w:r>
    </w:p>
    <w:p w14:paraId="3BEDAB75" w14:textId="3E188714" w:rsidR="00972910" w:rsidRDefault="00972910" w:rsidP="006B40DB">
      <w:pPr>
        <w:pStyle w:val="ListParagraph"/>
        <w:numPr>
          <w:ilvl w:val="0"/>
          <w:numId w:val="7"/>
        </w:numPr>
        <w:ind w:left="720" w:hanging="35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DBMS: </w:t>
      </w:r>
      <w:r w:rsidRPr="00A50B20">
        <w:rPr>
          <w:sz w:val="24"/>
          <w:szCs w:val="24"/>
          <w:rPrChange w:id="9" w:author="Justin Tran" w:date="2022-09-23T20:33:00Z">
            <w:rPr>
              <w:b/>
              <w:bCs/>
              <w:sz w:val="24"/>
              <w:szCs w:val="24"/>
            </w:rPr>
          </w:rPrChange>
        </w:rPr>
        <w:t>MySQL, PostgreSQL</w:t>
      </w:r>
    </w:p>
    <w:p w14:paraId="4E02EE25" w14:textId="17EFCBCB" w:rsidR="00E27E5F" w:rsidRDefault="00E27E5F" w:rsidP="006B40DB">
      <w:pPr>
        <w:pStyle w:val="ListParagraph"/>
        <w:numPr>
          <w:ilvl w:val="0"/>
          <w:numId w:val="7"/>
        </w:numPr>
        <w:ind w:left="720" w:hanging="35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IDE: </w:t>
      </w:r>
      <w:r w:rsidRPr="00A50B20">
        <w:rPr>
          <w:sz w:val="24"/>
          <w:szCs w:val="24"/>
          <w:rPrChange w:id="10" w:author="Justin Tran" w:date="2022-09-23T20:33:00Z">
            <w:rPr>
              <w:b/>
              <w:bCs/>
              <w:sz w:val="24"/>
              <w:szCs w:val="24"/>
            </w:rPr>
          </w:rPrChange>
        </w:rPr>
        <w:t>Eclipse, Visual Studio Code</w:t>
      </w:r>
    </w:p>
    <w:p w14:paraId="19EECC44" w14:textId="2764189F" w:rsidR="00972910" w:rsidRPr="006B40DB" w:rsidRDefault="00972910" w:rsidP="006B40DB">
      <w:pPr>
        <w:pStyle w:val="ListParagraph"/>
        <w:numPr>
          <w:ilvl w:val="0"/>
          <w:numId w:val="7"/>
        </w:numPr>
        <w:ind w:left="720" w:hanging="35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Additional Skills: </w:t>
      </w:r>
      <w:r w:rsidRPr="00A50B20">
        <w:rPr>
          <w:sz w:val="24"/>
          <w:szCs w:val="24"/>
          <w:rPrChange w:id="11" w:author="Justin Tran" w:date="2022-09-23T20:33:00Z">
            <w:rPr>
              <w:b/>
              <w:bCs/>
              <w:sz w:val="24"/>
              <w:szCs w:val="24"/>
            </w:rPr>
          </w:rPrChange>
        </w:rPr>
        <w:t xml:space="preserve">Git version control, Linux command line, </w:t>
      </w:r>
      <w:r w:rsidR="00D771CE" w:rsidRPr="00A50B20">
        <w:rPr>
          <w:sz w:val="24"/>
          <w:szCs w:val="24"/>
          <w:rPrChange w:id="12" w:author="Justin Tran" w:date="2022-09-23T20:33:00Z">
            <w:rPr>
              <w:b/>
              <w:bCs/>
              <w:sz w:val="24"/>
              <w:szCs w:val="24"/>
            </w:rPr>
          </w:rPrChange>
        </w:rPr>
        <w:t>Photoshop CS6</w:t>
      </w:r>
      <w:r w:rsidRPr="00A50B20">
        <w:rPr>
          <w:sz w:val="24"/>
          <w:szCs w:val="24"/>
          <w:rPrChange w:id="13" w:author="Justin Tran" w:date="2022-09-23T20:33:00Z">
            <w:rPr>
              <w:b/>
              <w:bCs/>
              <w:sz w:val="24"/>
              <w:szCs w:val="24"/>
            </w:rPr>
          </w:rPrChange>
        </w:rPr>
        <w:t>, Cisco Packet Tracer</w:t>
      </w:r>
    </w:p>
    <w:p w14:paraId="46114588" w14:textId="77777777" w:rsidR="006B40DB" w:rsidRPr="006B40DB" w:rsidRDefault="006B40DB" w:rsidP="006B40DB">
      <w:pPr>
        <w:spacing w:after="0"/>
        <w:rPr>
          <w:b/>
          <w:bCs/>
          <w:sz w:val="24"/>
          <w:szCs w:val="24"/>
        </w:rPr>
      </w:pPr>
    </w:p>
    <w:p w14:paraId="3B01BAFD" w14:textId="23087952" w:rsidR="00F04E46" w:rsidRPr="00B87F62" w:rsidRDefault="005539A2" w:rsidP="00A50B20">
      <w:pPr>
        <w:pStyle w:val="Heading2"/>
        <w:ind w:left="0"/>
      </w:pPr>
      <w:r w:rsidRPr="00B87F62">
        <w:t>Personal</w:t>
      </w:r>
      <w:r w:rsidR="00F04E46" w:rsidRPr="00B87F62">
        <w:t xml:space="preserve"> PROJECTS</w:t>
      </w:r>
    </w:p>
    <w:p w14:paraId="5D854784" w14:textId="3F270754" w:rsidR="006B40DB" w:rsidRDefault="00D771CE" w:rsidP="006B40DB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Portfolio Website</w:t>
      </w:r>
      <w:r w:rsidR="005204AD">
        <w:rPr>
          <w:b/>
          <w:bCs/>
          <w:color w:val="000000" w:themeColor="text1"/>
          <w:sz w:val="24"/>
          <w:szCs w:val="24"/>
        </w:rPr>
        <w:tab/>
      </w:r>
      <w:r w:rsidR="005204AD">
        <w:rPr>
          <w:b/>
          <w:bCs/>
          <w:color w:val="000000" w:themeColor="text1"/>
          <w:sz w:val="24"/>
          <w:szCs w:val="24"/>
        </w:rPr>
        <w:tab/>
      </w:r>
      <w:r w:rsidR="005204AD">
        <w:rPr>
          <w:b/>
          <w:bCs/>
          <w:color w:val="000000" w:themeColor="text1"/>
          <w:sz w:val="24"/>
          <w:szCs w:val="24"/>
        </w:rPr>
        <w:tab/>
      </w:r>
      <w:r w:rsidR="005204AD">
        <w:rPr>
          <w:b/>
          <w:bCs/>
          <w:color w:val="000000" w:themeColor="text1"/>
          <w:sz w:val="24"/>
          <w:szCs w:val="24"/>
        </w:rPr>
        <w:tab/>
      </w:r>
      <w:r w:rsidR="005204AD">
        <w:rPr>
          <w:b/>
          <w:bCs/>
          <w:color w:val="000000" w:themeColor="text1"/>
          <w:sz w:val="24"/>
          <w:szCs w:val="24"/>
        </w:rPr>
        <w:tab/>
      </w:r>
      <w:r w:rsidR="005204AD">
        <w:rPr>
          <w:b/>
          <w:bCs/>
          <w:color w:val="000000" w:themeColor="text1"/>
          <w:sz w:val="24"/>
          <w:szCs w:val="24"/>
        </w:rPr>
        <w:tab/>
      </w:r>
      <w:r w:rsidR="005204AD">
        <w:rPr>
          <w:b/>
          <w:bCs/>
          <w:color w:val="000000" w:themeColor="text1"/>
          <w:sz w:val="24"/>
          <w:szCs w:val="24"/>
        </w:rPr>
        <w:tab/>
      </w:r>
    </w:p>
    <w:p w14:paraId="1D9BE958" w14:textId="1B5C8097" w:rsidR="00D771CE" w:rsidRDefault="005204AD" w:rsidP="00A50B20">
      <w:pPr>
        <w:spacing w:after="120" w:line="24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August</w:t>
      </w:r>
      <w:r w:rsidRPr="00B87F62">
        <w:rPr>
          <w:color w:val="000000" w:themeColor="text1"/>
          <w:sz w:val="24"/>
          <w:szCs w:val="24"/>
        </w:rPr>
        <w:t xml:space="preserve"> 2022</w:t>
      </w:r>
    </w:p>
    <w:p w14:paraId="29367526" w14:textId="4D34435E" w:rsidR="00D771CE" w:rsidRPr="00C23B20" w:rsidRDefault="00A96959" w:rsidP="006B40DB">
      <w:pPr>
        <w:pStyle w:val="ListParagraph"/>
        <w:numPr>
          <w:ilvl w:val="0"/>
          <w:numId w:val="14"/>
        </w:numPr>
        <w:spacing w:after="120" w:line="240" w:lineRule="auto"/>
        <w:ind w:left="720"/>
        <w:rPr>
          <w:color w:val="000000" w:themeColor="text1"/>
          <w:sz w:val="24"/>
          <w:szCs w:val="24"/>
        </w:rPr>
      </w:pPr>
      <w:commentRangeStart w:id="14"/>
      <w:r w:rsidRPr="00C23B20">
        <w:rPr>
          <w:color w:val="000000" w:themeColor="text1"/>
          <w:sz w:val="24"/>
          <w:szCs w:val="24"/>
        </w:rPr>
        <w:t xml:space="preserve">Combined the main elements of Front-end </w:t>
      </w:r>
      <w:r w:rsidR="00EC1A8C" w:rsidRPr="00C23B20">
        <w:rPr>
          <w:color w:val="000000" w:themeColor="text1"/>
          <w:sz w:val="24"/>
          <w:szCs w:val="24"/>
        </w:rPr>
        <w:t xml:space="preserve">(HTML, CSS, </w:t>
      </w:r>
      <w:r w:rsidR="004F03D0" w:rsidRPr="00C23B20">
        <w:rPr>
          <w:color w:val="000000" w:themeColor="text1"/>
          <w:sz w:val="24"/>
          <w:szCs w:val="24"/>
        </w:rPr>
        <w:t>JavaScript</w:t>
      </w:r>
      <w:r w:rsidR="00EC1A8C" w:rsidRPr="00C23B20">
        <w:rPr>
          <w:color w:val="000000" w:themeColor="text1"/>
          <w:sz w:val="24"/>
          <w:szCs w:val="24"/>
        </w:rPr>
        <w:t xml:space="preserve">) </w:t>
      </w:r>
      <w:r w:rsidRPr="00C23B20">
        <w:rPr>
          <w:color w:val="000000" w:themeColor="text1"/>
          <w:sz w:val="24"/>
          <w:szCs w:val="24"/>
        </w:rPr>
        <w:t xml:space="preserve">technologies to develop a responsive </w:t>
      </w:r>
      <w:r w:rsidR="00EC1A8C" w:rsidRPr="00C23B20">
        <w:rPr>
          <w:color w:val="000000" w:themeColor="text1"/>
          <w:sz w:val="24"/>
          <w:szCs w:val="24"/>
        </w:rPr>
        <w:t>and good-looking portfolio website containing personal information</w:t>
      </w:r>
      <w:commentRangeEnd w:id="14"/>
      <w:r w:rsidR="00140144">
        <w:rPr>
          <w:rStyle w:val="CommentReference"/>
        </w:rPr>
        <w:commentReference w:id="14"/>
      </w:r>
    </w:p>
    <w:p w14:paraId="7E63DB09" w14:textId="76A563FA" w:rsidR="00D771CE" w:rsidRDefault="00E27E5F" w:rsidP="00A50B20">
      <w:pPr>
        <w:pStyle w:val="ListParagraph"/>
        <w:numPr>
          <w:ilvl w:val="0"/>
          <w:numId w:val="14"/>
        </w:numPr>
        <w:spacing w:after="120" w:line="240" w:lineRule="auto"/>
        <w:ind w:left="720"/>
        <w:rPr>
          <w:color w:val="000000" w:themeColor="text1"/>
          <w:sz w:val="24"/>
          <w:szCs w:val="24"/>
        </w:rPr>
      </w:pPr>
      <w:commentRangeStart w:id="15"/>
      <w:r w:rsidRPr="00C23B20">
        <w:rPr>
          <w:color w:val="000000" w:themeColor="text1"/>
          <w:sz w:val="24"/>
          <w:szCs w:val="24"/>
        </w:rPr>
        <w:t>Deployed website on</w:t>
      </w:r>
      <w:r w:rsidR="00C23B20" w:rsidRPr="00C23B20">
        <w:rPr>
          <w:color w:val="000000" w:themeColor="text1"/>
          <w:sz w:val="24"/>
          <w:szCs w:val="24"/>
        </w:rPr>
        <w:t xml:space="preserve"> host domain to make the website accessible</w:t>
      </w:r>
      <w:commentRangeEnd w:id="15"/>
      <w:r w:rsidR="00140144">
        <w:rPr>
          <w:rStyle w:val="CommentReference"/>
        </w:rPr>
        <w:commentReference w:id="15"/>
      </w:r>
    </w:p>
    <w:p w14:paraId="41F95226" w14:textId="77777777" w:rsidR="00140144" w:rsidRPr="00140144" w:rsidRDefault="00140144" w:rsidP="00140144">
      <w:pPr>
        <w:spacing w:after="120" w:line="240" w:lineRule="auto"/>
        <w:rPr>
          <w:color w:val="000000" w:themeColor="text1"/>
          <w:sz w:val="24"/>
          <w:szCs w:val="24"/>
        </w:rPr>
      </w:pPr>
    </w:p>
    <w:p w14:paraId="1783B9CA" w14:textId="0F291DBE" w:rsidR="006B40DB" w:rsidRDefault="00F04E46" w:rsidP="006B40DB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B87F62">
        <w:rPr>
          <w:b/>
          <w:bCs/>
          <w:color w:val="000000" w:themeColor="text1"/>
          <w:sz w:val="24"/>
          <w:szCs w:val="24"/>
        </w:rPr>
        <w:t>Banki</w:t>
      </w:r>
      <w:r w:rsidR="00C23B20">
        <w:rPr>
          <w:b/>
          <w:bCs/>
          <w:color w:val="000000" w:themeColor="text1"/>
          <w:sz w:val="24"/>
          <w:szCs w:val="24"/>
        </w:rPr>
        <w:softHyphen/>
      </w:r>
      <w:r w:rsidR="00C23B20">
        <w:rPr>
          <w:b/>
          <w:bCs/>
          <w:color w:val="000000" w:themeColor="text1"/>
          <w:sz w:val="24"/>
          <w:szCs w:val="24"/>
        </w:rPr>
        <w:softHyphen/>
      </w:r>
      <w:r w:rsidR="00C23B20">
        <w:rPr>
          <w:b/>
          <w:bCs/>
          <w:color w:val="000000" w:themeColor="text1"/>
          <w:sz w:val="24"/>
          <w:szCs w:val="24"/>
        </w:rPr>
        <w:softHyphen/>
      </w:r>
      <w:r w:rsidR="00C23B20">
        <w:rPr>
          <w:b/>
          <w:bCs/>
          <w:color w:val="000000" w:themeColor="text1"/>
          <w:sz w:val="24"/>
          <w:szCs w:val="24"/>
        </w:rPr>
        <w:softHyphen/>
      </w:r>
      <w:r w:rsidRPr="00B87F62">
        <w:rPr>
          <w:b/>
          <w:bCs/>
          <w:color w:val="000000" w:themeColor="text1"/>
          <w:sz w:val="24"/>
          <w:szCs w:val="24"/>
        </w:rPr>
        <w:t>ng System</w:t>
      </w:r>
      <w:r w:rsidR="00B87F62"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</w:t>
      </w:r>
    </w:p>
    <w:p w14:paraId="312E54AE" w14:textId="6250E15D" w:rsidR="005723F5" w:rsidRPr="005723F5" w:rsidRDefault="00B87F62" w:rsidP="00A50B20">
      <w:pPr>
        <w:spacing w:after="120" w:line="240" w:lineRule="auto"/>
        <w:rPr>
          <w:color w:val="000000" w:themeColor="text1"/>
          <w:sz w:val="24"/>
          <w:szCs w:val="24"/>
        </w:rPr>
      </w:pPr>
      <w:r w:rsidRPr="00B87F62">
        <w:rPr>
          <w:color w:val="000000" w:themeColor="text1"/>
          <w:sz w:val="24"/>
          <w:szCs w:val="24"/>
        </w:rPr>
        <w:t>February 2022</w:t>
      </w:r>
    </w:p>
    <w:p w14:paraId="0DC83A64" w14:textId="0CCF723E" w:rsidR="00685AFB" w:rsidRPr="00B87F62" w:rsidRDefault="00F04E46" w:rsidP="006B40DB">
      <w:pPr>
        <w:pStyle w:val="ListParagraph"/>
        <w:numPr>
          <w:ilvl w:val="0"/>
          <w:numId w:val="4"/>
        </w:numPr>
        <w:spacing w:after="120" w:line="240" w:lineRule="auto"/>
        <w:ind w:left="720"/>
        <w:rPr>
          <w:color w:val="000000" w:themeColor="text1"/>
          <w:sz w:val="24"/>
          <w:szCs w:val="24"/>
        </w:rPr>
      </w:pPr>
      <w:commentRangeStart w:id="16"/>
      <w:r w:rsidRPr="00B87F62">
        <w:rPr>
          <w:color w:val="000000" w:themeColor="text1"/>
          <w:sz w:val="24"/>
          <w:szCs w:val="24"/>
        </w:rPr>
        <w:t>Applied the concept</w:t>
      </w:r>
      <w:r w:rsidR="00685AFB" w:rsidRPr="00B87F62">
        <w:rPr>
          <w:color w:val="000000" w:themeColor="text1"/>
          <w:sz w:val="24"/>
          <w:szCs w:val="24"/>
        </w:rPr>
        <w:t>s</w:t>
      </w:r>
      <w:r w:rsidRPr="00B87F62">
        <w:rPr>
          <w:color w:val="000000" w:themeColor="text1"/>
          <w:sz w:val="24"/>
          <w:szCs w:val="24"/>
        </w:rPr>
        <w:t xml:space="preserve"> of OOP and Data Structure</w:t>
      </w:r>
      <w:r w:rsidR="007038A1" w:rsidRPr="00B87F62">
        <w:rPr>
          <w:color w:val="000000" w:themeColor="text1"/>
          <w:sz w:val="24"/>
          <w:szCs w:val="24"/>
        </w:rPr>
        <w:t xml:space="preserve"> in </w:t>
      </w:r>
      <w:r w:rsidR="007038A1" w:rsidRPr="00B87F62">
        <w:rPr>
          <w:b/>
          <w:bCs/>
          <w:color w:val="000000" w:themeColor="text1"/>
          <w:sz w:val="24"/>
          <w:szCs w:val="24"/>
        </w:rPr>
        <w:t>Java</w:t>
      </w:r>
      <w:r w:rsidRPr="00B87F62">
        <w:rPr>
          <w:color w:val="000000" w:themeColor="text1"/>
          <w:sz w:val="24"/>
          <w:szCs w:val="24"/>
        </w:rPr>
        <w:t xml:space="preserve"> to create an application allowing user to </w:t>
      </w:r>
      <w:r w:rsidR="007038A1" w:rsidRPr="00B87F62">
        <w:rPr>
          <w:color w:val="000000" w:themeColor="text1"/>
          <w:sz w:val="24"/>
          <w:szCs w:val="24"/>
        </w:rPr>
        <w:t>create bank accounts</w:t>
      </w:r>
    </w:p>
    <w:p w14:paraId="017D98CC" w14:textId="5E4F4BBA" w:rsidR="00F04E46" w:rsidRPr="00B87F62" w:rsidRDefault="00685AFB" w:rsidP="006B40DB">
      <w:pPr>
        <w:pStyle w:val="ListParagraph"/>
        <w:numPr>
          <w:ilvl w:val="0"/>
          <w:numId w:val="4"/>
        </w:num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B87F62">
        <w:rPr>
          <w:color w:val="000000" w:themeColor="text1"/>
          <w:sz w:val="24"/>
          <w:szCs w:val="24"/>
        </w:rPr>
        <w:t>Utilized the features of Abstraction/Inheritance to create multiple classes representing account type</w:t>
      </w:r>
      <w:r w:rsidR="00B87F62" w:rsidRPr="00B87F62">
        <w:rPr>
          <w:color w:val="000000" w:themeColor="text1"/>
          <w:sz w:val="24"/>
          <w:szCs w:val="24"/>
        </w:rPr>
        <w:t xml:space="preserve">, avoided </w:t>
      </w:r>
      <w:r w:rsidRPr="00B87F62">
        <w:rPr>
          <w:color w:val="000000" w:themeColor="text1"/>
          <w:sz w:val="24"/>
          <w:szCs w:val="24"/>
        </w:rPr>
        <w:t>redundant repeated code by 90%</w:t>
      </w:r>
    </w:p>
    <w:p w14:paraId="474D42D5" w14:textId="241BB56D" w:rsidR="003F34EB" w:rsidRPr="00D771CE" w:rsidRDefault="00685AFB" w:rsidP="006B40DB">
      <w:pPr>
        <w:pStyle w:val="ListParagraph"/>
        <w:numPr>
          <w:ilvl w:val="0"/>
          <w:numId w:val="4"/>
        </w:numPr>
        <w:ind w:left="720"/>
        <w:rPr>
          <w:color w:val="000000" w:themeColor="text1"/>
          <w:sz w:val="24"/>
          <w:szCs w:val="24"/>
        </w:rPr>
      </w:pPr>
      <w:r w:rsidRPr="00B87F62">
        <w:rPr>
          <w:color w:val="000000" w:themeColor="text1"/>
          <w:sz w:val="24"/>
          <w:szCs w:val="24"/>
        </w:rPr>
        <w:t xml:space="preserve">Utilized </w:t>
      </w:r>
      <w:proofErr w:type="spellStart"/>
      <w:r w:rsidR="0059407A" w:rsidRPr="00B87F62">
        <w:rPr>
          <w:color w:val="000000" w:themeColor="text1"/>
          <w:sz w:val="24"/>
          <w:szCs w:val="24"/>
        </w:rPr>
        <w:t>ArrayList</w:t>
      </w:r>
      <w:proofErr w:type="spellEnd"/>
      <w:r w:rsidR="0059407A" w:rsidRPr="00B87F62">
        <w:rPr>
          <w:color w:val="000000" w:themeColor="text1"/>
          <w:sz w:val="24"/>
          <w:szCs w:val="24"/>
        </w:rPr>
        <w:t xml:space="preserve"> </w:t>
      </w:r>
      <w:r w:rsidRPr="00B87F62">
        <w:rPr>
          <w:color w:val="000000" w:themeColor="text1"/>
          <w:sz w:val="24"/>
          <w:szCs w:val="24"/>
        </w:rPr>
        <w:t>to hold objects,</w:t>
      </w:r>
      <w:r w:rsidR="00AA7959" w:rsidRPr="00B87F62">
        <w:rPr>
          <w:color w:val="000000" w:themeColor="text1"/>
          <w:sz w:val="24"/>
          <w:szCs w:val="24"/>
          <w:lang w:val="vi-VN"/>
        </w:rPr>
        <w:t xml:space="preserve"> </w:t>
      </w:r>
      <w:r w:rsidRPr="00B87F62">
        <w:rPr>
          <w:color w:val="000000" w:themeColor="text1"/>
          <w:sz w:val="24"/>
          <w:szCs w:val="24"/>
        </w:rPr>
        <w:t>allowed the system to</w:t>
      </w:r>
      <w:r w:rsidR="00AA7959" w:rsidRPr="00B87F62">
        <w:rPr>
          <w:color w:val="000000" w:themeColor="text1"/>
          <w:sz w:val="24"/>
          <w:szCs w:val="24"/>
          <w:lang w:val="vi-VN"/>
        </w:rPr>
        <w:t xml:space="preserve"> increase the numb</w:t>
      </w:r>
      <w:r w:rsidR="00AA7959" w:rsidRPr="00B87F62">
        <w:rPr>
          <w:color w:val="000000" w:themeColor="text1"/>
          <w:sz w:val="24"/>
          <w:szCs w:val="24"/>
        </w:rPr>
        <w:t>ers of users</w:t>
      </w:r>
      <w:r w:rsidR="00B87F62" w:rsidRPr="00B87F62">
        <w:rPr>
          <w:color w:val="000000" w:themeColor="text1"/>
          <w:sz w:val="24"/>
          <w:szCs w:val="24"/>
        </w:rPr>
        <w:t xml:space="preserve"> which supported </w:t>
      </w:r>
      <w:r w:rsidR="00AA7959" w:rsidRPr="00B87F62">
        <w:rPr>
          <w:color w:val="000000" w:themeColor="text1"/>
          <w:sz w:val="24"/>
          <w:szCs w:val="24"/>
        </w:rPr>
        <w:t>the creation</w:t>
      </w:r>
      <w:r w:rsidR="0059407A" w:rsidRPr="00B87F62">
        <w:rPr>
          <w:color w:val="000000" w:themeColor="text1"/>
          <w:sz w:val="24"/>
          <w:szCs w:val="24"/>
        </w:rPr>
        <w:t xml:space="preserve"> of more accounts with no constraint in terms of array fixed size</w:t>
      </w:r>
      <w:commentRangeEnd w:id="16"/>
      <w:r w:rsidR="00514F90">
        <w:rPr>
          <w:rStyle w:val="CommentReference"/>
        </w:rPr>
        <w:commentReference w:id="16"/>
      </w:r>
    </w:p>
    <w:p w14:paraId="2D30E14B" w14:textId="77777777" w:rsidR="006B40DB" w:rsidRDefault="006B40DB">
      <w:pPr>
        <w:rPr>
          <w:caps/>
          <w:color w:val="000000" w:themeColor="text1"/>
          <w:spacing w:val="15"/>
          <w:sz w:val="24"/>
          <w:szCs w:val="24"/>
        </w:rPr>
      </w:pPr>
      <w:r>
        <w:br w:type="page"/>
      </w:r>
    </w:p>
    <w:p w14:paraId="15F46E66" w14:textId="2B711B4B" w:rsidR="003F34EB" w:rsidRDefault="003F34EB" w:rsidP="00A50B20">
      <w:pPr>
        <w:pStyle w:val="Heading2"/>
        <w:ind w:left="0"/>
      </w:pPr>
      <w:r>
        <w:lastRenderedPageBreak/>
        <w:t>WORK EXPERIENCE</w:t>
      </w:r>
    </w:p>
    <w:p w14:paraId="5D9E9BAB" w14:textId="77777777" w:rsidR="006B40DB" w:rsidRDefault="003F34EB" w:rsidP="00A50B20">
      <w:pPr>
        <w:shd w:val="clear" w:color="auto" w:fill="FFFFFF"/>
        <w:spacing w:after="0" w:line="240" w:lineRule="auto"/>
        <w:rPr>
          <w:rFonts w:cstheme="majorHAnsi"/>
          <w:b/>
          <w:bCs/>
          <w:color w:val="3A3A3A"/>
          <w:sz w:val="24"/>
          <w:szCs w:val="24"/>
        </w:rPr>
      </w:pPr>
      <w:r w:rsidRPr="00B427D2">
        <w:rPr>
          <w:rFonts w:cstheme="majorHAnsi"/>
          <w:b/>
          <w:bCs/>
          <w:color w:val="3A3A3A"/>
          <w:sz w:val="24"/>
          <w:szCs w:val="24"/>
        </w:rPr>
        <w:t>Tip Top Tailors</w:t>
      </w:r>
      <w:r w:rsidRPr="00B427D2">
        <w:rPr>
          <w:rFonts w:cstheme="majorHAnsi"/>
          <w:b/>
          <w:bCs/>
          <w:color w:val="3A3A3A"/>
          <w:sz w:val="24"/>
          <w:szCs w:val="24"/>
        </w:rPr>
        <w:tab/>
      </w:r>
      <w:r w:rsidRPr="00B427D2">
        <w:rPr>
          <w:rFonts w:cstheme="majorHAnsi"/>
          <w:b/>
          <w:bCs/>
          <w:color w:val="3A3A3A"/>
          <w:sz w:val="24"/>
          <w:szCs w:val="24"/>
        </w:rPr>
        <w:tab/>
      </w:r>
      <w:r w:rsidRPr="00B427D2">
        <w:rPr>
          <w:rFonts w:cstheme="majorHAnsi"/>
          <w:b/>
          <w:bCs/>
          <w:color w:val="3A3A3A"/>
          <w:sz w:val="24"/>
          <w:szCs w:val="24"/>
        </w:rPr>
        <w:tab/>
      </w:r>
      <w:r w:rsidRPr="00B427D2">
        <w:rPr>
          <w:rFonts w:cstheme="majorHAnsi"/>
          <w:b/>
          <w:bCs/>
          <w:color w:val="3A3A3A"/>
          <w:sz w:val="24"/>
          <w:szCs w:val="24"/>
        </w:rPr>
        <w:tab/>
      </w:r>
      <w:r w:rsidRPr="00B427D2">
        <w:rPr>
          <w:rFonts w:cstheme="majorHAnsi"/>
          <w:b/>
          <w:bCs/>
          <w:color w:val="3A3A3A"/>
          <w:sz w:val="24"/>
          <w:szCs w:val="24"/>
        </w:rPr>
        <w:tab/>
      </w:r>
      <w:r w:rsidRPr="00B427D2">
        <w:rPr>
          <w:rFonts w:cstheme="majorHAnsi"/>
          <w:b/>
          <w:bCs/>
          <w:color w:val="3A3A3A"/>
          <w:sz w:val="24"/>
          <w:szCs w:val="24"/>
        </w:rPr>
        <w:tab/>
      </w:r>
      <w:r w:rsidRPr="00B427D2">
        <w:rPr>
          <w:rFonts w:cstheme="majorHAnsi"/>
          <w:b/>
          <w:bCs/>
          <w:color w:val="3A3A3A"/>
          <w:sz w:val="24"/>
          <w:szCs w:val="24"/>
        </w:rPr>
        <w:tab/>
      </w:r>
      <w:r w:rsidR="00B427D2" w:rsidRPr="00B427D2">
        <w:rPr>
          <w:rFonts w:cstheme="majorHAnsi"/>
          <w:b/>
          <w:bCs/>
          <w:color w:val="3A3A3A"/>
          <w:sz w:val="24"/>
          <w:szCs w:val="24"/>
        </w:rPr>
        <w:t xml:space="preserve">               </w:t>
      </w:r>
    </w:p>
    <w:p w14:paraId="6BA52E5D" w14:textId="186108E3" w:rsidR="00847D30" w:rsidRPr="00B427D2" w:rsidRDefault="003F34EB" w:rsidP="00A50B20">
      <w:pPr>
        <w:shd w:val="clear" w:color="auto" w:fill="FFFFFF"/>
        <w:spacing w:after="0" w:line="240" w:lineRule="auto"/>
        <w:rPr>
          <w:rFonts w:cstheme="majorHAnsi"/>
          <w:color w:val="3A3A3A"/>
          <w:sz w:val="24"/>
          <w:szCs w:val="24"/>
        </w:rPr>
      </w:pPr>
      <w:r w:rsidRPr="00B427D2">
        <w:rPr>
          <w:rFonts w:cstheme="majorHAnsi"/>
          <w:color w:val="3A3A3A"/>
          <w:sz w:val="24"/>
          <w:szCs w:val="24"/>
        </w:rPr>
        <w:t xml:space="preserve">November 2021 </w:t>
      </w:r>
      <w:r w:rsidR="00847D30" w:rsidRPr="00B427D2">
        <w:rPr>
          <w:rFonts w:cstheme="majorHAnsi"/>
          <w:color w:val="3A3A3A"/>
          <w:sz w:val="24"/>
          <w:szCs w:val="24"/>
        </w:rPr>
        <w:t>–</w:t>
      </w:r>
      <w:r w:rsidRPr="00B427D2">
        <w:rPr>
          <w:rFonts w:cstheme="majorHAnsi"/>
          <w:color w:val="3A3A3A"/>
          <w:sz w:val="24"/>
          <w:szCs w:val="24"/>
        </w:rPr>
        <w:t xml:space="preserve"> </w:t>
      </w:r>
      <w:r w:rsidR="00224AEB">
        <w:rPr>
          <w:rFonts w:cstheme="majorHAnsi"/>
          <w:color w:val="3A3A3A"/>
          <w:sz w:val="24"/>
          <w:szCs w:val="24"/>
        </w:rPr>
        <w:t>May 2022</w:t>
      </w:r>
    </w:p>
    <w:p w14:paraId="53D1B455" w14:textId="3E81B7C0" w:rsidR="00514F90" w:rsidRDefault="00514F90" w:rsidP="006B40DB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/>
        <w:ind w:left="720" w:hanging="357"/>
        <w:rPr>
          <w:rFonts w:asciiTheme="majorHAnsi" w:hAnsiTheme="majorHAnsi" w:cstheme="majorHAnsi"/>
          <w:color w:val="3A3A3A"/>
        </w:rPr>
      </w:pPr>
      <w:r>
        <w:rPr>
          <w:rFonts w:asciiTheme="majorHAnsi" w:hAnsiTheme="majorHAnsi" w:cstheme="majorHAnsi"/>
          <w:color w:val="3A3A3A"/>
        </w:rPr>
        <w:t>Assisted customers with taking measurements and provided recommendations for suits</w:t>
      </w:r>
    </w:p>
    <w:p w14:paraId="5A8875E4" w14:textId="63570837" w:rsidR="003F34EB" w:rsidRPr="00B427D2" w:rsidRDefault="00514F90" w:rsidP="00514F90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/>
        <w:ind w:left="720" w:hanging="357"/>
        <w:rPr>
          <w:rFonts w:asciiTheme="majorHAnsi" w:hAnsiTheme="majorHAnsi" w:cstheme="majorHAnsi"/>
          <w:color w:val="3A3A3A"/>
        </w:rPr>
      </w:pPr>
      <w:r>
        <w:rPr>
          <w:rFonts w:asciiTheme="majorHAnsi" w:hAnsiTheme="majorHAnsi" w:cstheme="majorHAnsi"/>
          <w:color w:val="3A3A3A"/>
        </w:rPr>
        <w:t>Managed the operational room and folded</w:t>
      </w:r>
      <w:r w:rsidR="00847D30" w:rsidRPr="00B427D2">
        <w:rPr>
          <w:rFonts w:asciiTheme="majorHAnsi" w:hAnsiTheme="majorHAnsi" w:cstheme="majorHAnsi"/>
          <w:color w:val="3A3A3A"/>
        </w:rPr>
        <w:t xml:space="preserve"> </w:t>
      </w:r>
      <w:r>
        <w:rPr>
          <w:rFonts w:asciiTheme="majorHAnsi" w:hAnsiTheme="majorHAnsi" w:cstheme="majorHAnsi"/>
          <w:color w:val="3A3A3A"/>
        </w:rPr>
        <w:t>a variety</w:t>
      </w:r>
      <w:r w:rsidR="00847D30" w:rsidRPr="00B427D2">
        <w:rPr>
          <w:rFonts w:asciiTheme="majorHAnsi" w:hAnsiTheme="majorHAnsi" w:cstheme="majorHAnsi"/>
          <w:color w:val="3A3A3A"/>
        </w:rPr>
        <w:t xml:space="preserve"> of garments</w:t>
      </w:r>
    </w:p>
    <w:p w14:paraId="367D0AB2" w14:textId="6E1A0E66" w:rsidR="003F34EB" w:rsidRPr="00B427D2" w:rsidRDefault="00514F90" w:rsidP="006B40DB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/>
        <w:ind w:left="720" w:hanging="357"/>
        <w:rPr>
          <w:rFonts w:asciiTheme="majorHAnsi" w:hAnsiTheme="majorHAnsi" w:cstheme="majorHAnsi"/>
          <w:color w:val="3A3A3A"/>
        </w:rPr>
      </w:pPr>
      <w:r>
        <w:rPr>
          <w:rFonts w:asciiTheme="majorHAnsi" w:hAnsiTheme="majorHAnsi" w:cstheme="majorHAnsi"/>
          <w:color w:val="3A3A3A"/>
        </w:rPr>
        <w:t xml:space="preserve">Checked out customers, processed </w:t>
      </w:r>
      <w:r w:rsidR="00B427D2" w:rsidRPr="00B427D2">
        <w:rPr>
          <w:rFonts w:asciiTheme="majorHAnsi" w:hAnsiTheme="majorHAnsi" w:cstheme="majorHAnsi"/>
          <w:color w:val="3A3A3A"/>
        </w:rPr>
        <w:t>return</w:t>
      </w:r>
      <w:r>
        <w:rPr>
          <w:rFonts w:asciiTheme="majorHAnsi" w:hAnsiTheme="majorHAnsi" w:cstheme="majorHAnsi"/>
          <w:color w:val="3A3A3A"/>
        </w:rPr>
        <w:t>,</w:t>
      </w:r>
      <w:r w:rsidR="00B427D2" w:rsidRPr="00B427D2">
        <w:rPr>
          <w:rFonts w:asciiTheme="majorHAnsi" w:hAnsiTheme="majorHAnsi" w:cstheme="majorHAnsi"/>
          <w:color w:val="3A3A3A"/>
        </w:rPr>
        <w:t xml:space="preserve"> and</w:t>
      </w:r>
      <w:r>
        <w:rPr>
          <w:rFonts w:asciiTheme="majorHAnsi" w:hAnsiTheme="majorHAnsi" w:cstheme="majorHAnsi"/>
          <w:color w:val="3A3A3A"/>
        </w:rPr>
        <w:t xml:space="preserve"> managed</w:t>
      </w:r>
      <w:r w:rsidR="00B427D2" w:rsidRPr="00B427D2">
        <w:rPr>
          <w:rFonts w:asciiTheme="majorHAnsi" w:hAnsiTheme="majorHAnsi" w:cstheme="majorHAnsi"/>
          <w:color w:val="3A3A3A"/>
        </w:rPr>
        <w:t xml:space="preserve"> online orders</w:t>
      </w:r>
      <w:r>
        <w:rPr>
          <w:rFonts w:asciiTheme="majorHAnsi" w:hAnsiTheme="majorHAnsi" w:cstheme="majorHAnsi"/>
          <w:color w:val="3A3A3A"/>
        </w:rPr>
        <w:t xml:space="preserve"> utilizing the cashier system</w:t>
      </w:r>
    </w:p>
    <w:p w14:paraId="2A129827" w14:textId="09451D1E" w:rsidR="00CB0DFD" w:rsidRDefault="00CB0DFD" w:rsidP="006B40DB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/>
        <w:ind w:left="720" w:hanging="357"/>
        <w:rPr>
          <w:rFonts w:asciiTheme="majorHAnsi" w:hAnsiTheme="majorHAnsi" w:cstheme="majorHAnsi"/>
          <w:color w:val="3A3A3A"/>
        </w:rPr>
      </w:pPr>
      <w:r>
        <w:rPr>
          <w:rFonts w:asciiTheme="majorHAnsi" w:hAnsiTheme="majorHAnsi" w:cstheme="majorHAnsi"/>
          <w:color w:val="3A3A3A"/>
        </w:rPr>
        <w:t>Organized and stocked new shipments into the warehouse’s system</w:t>
      </w:r>
    </w:p>
    <w:p w14:paraId="03CA786B" w14:textId="77777777" w:rsidR="00140144" w:rsidRPr="00B427D2" w:rsidRDefault="00140144" w:rsidP="00140144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A3A3A"/>
        </w:rPr>
      </w:pPr>
    </w:p>
    <w:p w14:paraId="34EF2FF0" w14:textId="77777777" w:rsidR="006B40DB" w:rsidRDefault="003F34EB" w:rsidP="00A50B20">
      <w:pPr>
        <w:shd w:val="clear" w:color="auto" w:fill="FFFFFF"/>
        <w:spacing w:after="0" w:line="240" w:lineRule="auto"/>
        <w:rPr>
          <w:rFonts w:cstheme="majorHAnsi"/>
          <w:b/>
          <w:bCs/>
          <w:color w:val="3A3A3A"/>
          <w:sz w:val="24"/>
          <w:szCs w:val="24"/>
        </w:rPr>
      </w:pPr>
      <w:r w:rsidRPr="00B427D2">
        <w:rPr>
          <w:rFonts w:cstheme="majorHAnsi"/>
          <w:b/>
          <w:bCs/>
          <w:color w:val="3A3A3A"/>
          <w:sz w:val="24"/>
          <w:szCs w:val="24"/>
        </w:rPr>
        <w:t>NT Beauty &amp; Nails Supply-Ottawa </w:t>
      </w:r>
      <w:r w:rsidR="00847D30" w:rsidRPr="00B427D2">
        <w:rPr>
          <w:rFonts w:cstheme="majorHAnsi"/>
          <w:b/>
          <w:bCs/>
          <w:color w:val="3A3A3A"/>
          <w:sz w:val="24"/>
          <w:szCs w:val="24"/>
        </w:rPr>
        <w:tab/>
      </w:r>
      <w:r w:rsidR="00847D30" w:rsidRPr="00B427D2">
        <w:rPr>
          <w:rFonts w:cstheme="majorHAnsi"/>
          <w:b/>
          <w:bCs/>
          <w:color w:val="3A3A3A"/>
          <w:sz w:val="24"/>
          <w:szCs w:val="24"/>
        </w:rPr>
        <w:tab/>
      </w:r>
      <w:r w:rsidR="00847D30" w:rsidRPr="00B427D2">
        <w:rPr>
          <w:rFonts w:cstheme="majorHAnsi"/>
          <w:b/>
          <w:bCs/>
          <w:color w:val="3A3A3A"/>
          <w:sz w:val="24"/>
          <w:szCs w:val="24"/>
        </w:rPr>
        <w:tab/>
      </w:r>
      <w:r w:rsidR="00847D30" w:rsidRPr="00B427D2">
        <w:rPr>
          <w:rFonts w:cstheme="majorHAnsi"/>
          <w:b/>
          <w:bCs/>
          <w:color w:val="3A3A3A"/>
          <w:sz w:val="24"/>
          <w:szCs w:val="24"/>
        </w:rPr>
        <w:tab/>
      </w:r>
      <w:r w:rsidR="00B427D2" w:rsidRPr="00B427D2">
        <w:rPr>
          <w:rFonts w:cstheme="majorHAnsi"/>
          <w:b/>
          <w:bCs/>
          <w:color w:val="3A3A3A"/>
          <w:sz w:val="24"/>
          <w:szCs w:val="24"/>
        </w:rPr>
        <w:t xml:space="preserve">                            </w:t>
      </w:r>
    </w:p>
    <w:p w14:paraId="481C83FE" w14:textId="5400F6AE" w:rsidR="003F34EB" w:rsidRPr="00B427D2" w:rsidRDefault="00847D30" w:rsidP="00A50B20">
      <w:pPr>
        <w:shd w:val="clear" w:color="auto" w:fill="FFFFFF"/>
        <w:spacing w:after="0" w:line="240" w:lineRule="auto"/>
        <w:rPr>
          <w:rFonts w:cstheme="majorHAnsi"/>
          <w:b/>
          <w:bCs/>
          <w:color w:val="3A3A3A"/>
          <w:sz w:val="24"/>
          <w:szCs w:val="24"/>
        </w:rPr>
      </w:pPr>
      <w:r w:rsidRPr="00B427D2">
        <w:rPr>
          <w:rFonts w:cstheme="majorHAnsi"/>
          <w:color w:val="3A3A3A"/>
          <w:sz w:val="24"/>
          <w:szCs w:val="24"/>
        </w:rPr>
        <w:t>October 2020</w:t>
      </w:r>
      <w:r w:rsidR="00CB0DFD">
        <w:rPr>
          <w:rFonts w:cstheme="majorHAnsi"/>
          <w:color w:val="3A3A3A"/>
          <w:sz w:val="24"/>
          <w:szCs w:val="24"/>
        </w:rPr>
        <w:t xml:space="preserve"> </w:t>
      </w:r>
      <w:r w:rsidR="00CB0DFD" w:rsidRPr="00B427D2">
        <w:rPr>
          <w:rFonts w:cstheme="majorHAnsi"/>
          <w:color w:val="3A3A3A"/>
          <w:sz w:val="24"/>
          <w:szCs w:val="24"/>
        </w:rPr>
        <w:t>–</w:t>
      </w:r>
      <w:r w:rsidR="00CB0DFD">
        <w:rPr>
          <w:rFonts w:cstheme="majorHAnsi"/>
          <w:color w:val="3A3A3A"/>
          <w:sz w:val="24"/>
          <w:szCs w:val="24"/>
        </w:rPr>
        <w:t xml:space="preserve"> </w:t>
      </w:r>
      <w:r w:rsidR="00B427D2" w:rsidRPr="00B427D2">
        <w:rPr>
          <w:rFonts w:cstheme="majorHAnsi"/>
          <w:color w:val="3A3A3A"/>
          <w:sz w:val="24"/>
          <w:szCs w:val="24"/>
        </w:rPr>
        <w:t>O</w:t>
      </w:r>
      <w:r w:rsidRPr="00B427D2">
        <w:rPr>
          <w:rFonts w:cstheme="majorHAnsi"/>
          <w:color w:val="3A3A3A"/>
          <w:sz w:val="24"/>
          <w:szCs w:val="24"/>
        </w:rPr>
        <w:t>ctober 2021</w:t>
      </w:r>
    </w:p>
    <w:p w14:paraId="732F69A9" w14:textId="496FDBF4" w:rsidR="003F34EB" w:rsidRPr="00B427D2" w:rsidRDefault="003F34EB" w:rsidP="006B40DB">
      <w:pPr>
        <w:pStyle w:val="public-draftstyledefault-unorderedlistitem"/>
        <w:numPr>
          <w:ilvl w:val="0"/>
          <w:numId w:val="13"/>
        </w:numPr>
        <w:shd w:val="clear" w:color="auto" w:fill="FFFFFF"/>
        <w:spacing w:before="0" w:beforeAutospacing="0"/>
        <w:ind w:left="720" w:hanging="357"/>
        <w:rPr>
          <w:rFonts w:asciiTheme="majorHAnsi" w:hAnsiTheme="majorHAnsi" w:cstheme="majorHAnsi"/>
          <w:color w:val="3A3A3A"/>
        </w:rPr>
      </w:pPr>
      <w:r w:rsidRPr="00B427D2">
        <w:rPr>
          <w:rFonts w:asciiTheme="majorHAnsi" w:hAnsiTheme="majorHAnsi" w:cstheme="majorHAnsi"/>
          <w:color w:val="3A3A3A"/>
        </w:rPr>
        <w:t xml:space="preserve">Demonstrated </w:t>
      </w:r>
      <w:proofErr w:type="gramStart"/>
      <w:r w:rsidRPr="00B427D2">
        <w:rPr>
          <w:rFonts w:asciiTheme="majorHAnsi" w:hAnsiTheme="majorHAnsi" w:cstheme="majorHAnsi"/>
          <w:color w:val="3A3A3A"/>
        </w:rPr>
        <w:t>a great sense</w:t>
      </w:r>
      <w:proofErr w:type="gramEnd"/>
      <w:r w:rsidRPr="00B427D2">
        <w:rPr>
          <w:rFonts w:asciiTheme="majorHAnsi" w:hAnsiTheme="majorHAnsi" w:cstheme="majorHAnsi"/>
          <w:color w:val="3A3A3A"/>
        </w:rPr>
        <w:t xml:space="preserve"> of hospitality in greeting customers, </w:t>
      </w:r>
      <w:commentRangeStart w:id="17"/>
      <w:r w:rsidRPr="00B427D2">
        <w:rPr>
          <w:rFonts w:asciiTheme="majorHAnsi" w:hAnsiTheme="majorHAnsi" w:cstheme="majorHAnsi"/>
          <w:color w:val="3A3A3A"/>
        </w:rPr>
        <w:t>popularizing product information</w:t>
      </w:r>
      <w:commentRangeEnd w:id="17"/>
      <w:r w:rsidR="00353F9D">
        <w:rPr>
          <w:rStyle w:val="CommentReference"/>
          <w:rFonts w:asciiTheme="majorHAnsi" w:eastAsiaTheme="majorEastAsia" w:hAnsiTheme="majorHAnsi" w:cstheme="majorBidi"/>
        </w:rPr>
        <w:commentReference w:id="17"/>
      </w:r>
    </w:p>
    <w:p w14:paraId="7CF579B8" w14:textId="2590DA55" w:rsidR="003F34EB" w:rsidRPr="00B427D2" w:rsidRDefault="003A5B9A" w:rsidP="006B40DB">
      <w:pPr>
        <w:pStyle w:val="public-draftstyledefault-unorderedlistitem"/>
        <w:numPr>
          <w:ilvl w:val="0"/>
          <w:numId w:val="13"/>
        </w:numPr>
        <w:shd w:val="clear" w:color="auto" w:fill="FFFFFF"/>
        <w:ind w:left="720" w:hanging="357"/>
        <w:rPr>
          <w:rFonts w:asciiTheme="majorHAnsi" w:hAnsiTheme="majorHAnsi" w:cstheme="majorHAnsi"/>
          <w:color w:val="3A3A3A"/>
        </w:rPr>
      </w:pPr>
      <w:r>
        <w:rPr>
          <w:rFonts w:asciiTheme="majorHAnsi" w:hAnsiTheme="majorHAnsi" w:cstheme="majorHAnsi"/>
          <w:color w:val="3A3A3A"/>
        </w:rPr>
        <w:t>Received</w:t>
      </w:r>
      <w:r w:rsidR="003F34EB" w:rsidRPr="00B427D2">
        <w:rPr>
          <w:rFonts w:asciiTheme="majorHAnsi" w:hAnsiTheme="majorHAnsi" w:cstheme="majorHAnsi"/>
          <w:color w:val="3A3A3A"/>
        </w:rPr>
        <w:t xml:space="preserve"> and prepared online </w:t>
      </w:r>
      <w:r>
        <w:rPr>
          <w:rFonts w:asciiTheme="majorHAnsi" w:hAnsiTheme="majorHAnsi" w:cstheme="majorHAnsi"/>
          <w:color w:val="3A3A3A"/>
        </w:rPr>
        <w:t xml:space="preserve">and </w:t>
      </w:r>
      <w:r w:rsidR="003F34EB" w:rsidRPr="00B427D2">
        <w:rPr>
          <w:rFonts w:asciiTheme="majorHAnsi" w:hAnsiTheme="majorHAnsi" w:cstheme="majorHAnsi"/>
          <w:color w:val="3A3A3A"/>
        </w:rPr>
        <w:t>telephone</w:t>
      </w:r>
      <w:r>
        <w:rPr>
          <w:rFonts w:asciiTheme="majorHAnsi" w:hAnsiTheme="majorHAnsi" w:cstheme="majorHAnsi"/>
          <w:color w:val="3A3A3A"/>
        </w:rPr>
        <w:t xml:space="preserve"> orders interfacing with the store’s website and telephone line</w:t>
      </w:r>
    </w:p>
    <w:p w14:paraId="2D74BF73" w14:textId="3C06B0DA" w:rsidR="00043D36" w:rsidRPr="006B40DB" w:rsidRDefault="003A5B9A" w:rsidP="00A50B20">
      <w:pPr>
        <w:pStyle w:val="public-draftstyledefault-unorderedlistitem"/>
        <w:numPr>
          <w:ilvl w:val="0"/>
          <w:numId w:val="13"/>
        </w:numPr>
        <w:shd w:val="clear" w:color="auto" w:fill="FFFFFF"/>
        <w:ind w:left="720" w:hanging="357"/>
        <w:rPr>
          <w:rStyle w:val="IntenseEmphasis"/>
          <w:rFonts w:asciiTheme="majorHAnsi" w:hAnsiTheme="majorHAnsi" w:cstheme="majorHAnsi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Fonts w:asciiTheme="majorHAnsi" w:hAnsiTheme="majorHAnsi" w:cstheme="majorHAnsi"/>
          <w:color w:val="3A3A3A"/>
        </w:rPr>
        <w:t xml:space="preserve">Organized and managed the store’s inventory, ensuring that all shelves were stocked, and </w:t>
      </w:r>
      <w:proofErr w:type="gramStart"/>
      <w:r>
        <w:rPr>
          <w:rFonts w:asciiTheme="majorHAnsi" w:hAnsiTheme="majorHAnsi" w:cstheme="majorHAnsi"/>
          <w:color w:val="3A3A3A"/>
        </w:rPr>
        <w:t>new items</w:t>
      </w:r>
      <w:proofErr w:type="gramEnd"/>
      <w:r>
        <w:rPr>
          <w:rFonts w:asciiTheme="majorHAnsi" w:hAnsiTheme="majorHAnsi" w:cstheme="majorHAnsi"/>
          <w:color w:val="3A3A3A"/>
        </w:rPr>
        <w:t xml:space="preserve"> were received</w:t>
      </w:r>
    </w:p>
    <w:sectPr w:rsidR="00043D36" w:rsidRPr="006B4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Justin Tran" w:date="2022-09-23T20:45:00Z" w:initials="JT">
    <w:p w14:paraId="78E8B04D" w14:textId="77777777" w:rsidR="0074176E" w:rsidRDefault="0074176E" w:rsidP="00592B42">
      <w:pPr>
        <w:pStyle w:val="CommentText"/>
      </w:pPr>
      <w:r>
        <w:rPr>
          <w:rStyle w:val="CommentReference"/>
        </w:rPr>
        <w:annotationRef/>
      </w:r>
      <w:r>
        <w:t>Make sure all skills you got from these courses are listed in the "Skills" sections</w:t>
      </w:r>
    </w:p>
  </w:comment>
  <w:comment w:id="3" w:author="Justin Tran" w:date="2022-09-23T20:48:00Z" w:initials="JT">
    <w:p w14:paraId="17293D9B" w14:textId="77777777" w:rsidR="00140144" w:rsidRDefault="00140144" w:rsidP="003E27DE">
      <w:pPr>
        <w:pStyle w:val="CommentText"/>
      </w:pPr>
      <w:r>
        <w:rPr>
          <w:rStyle w:val="CommentReference"/>
        </w:rPr>
        <w:annotationRef/>
      </w:r>
      <w:r>
        <w:t>Some of these aren't technically programming languages. You could have a section for website development and put HTML, CSS, SCSS, JavaScript (although technically could be considered a programming language). I think you can remove SQL because you have DBMS below</w:t>
      </w:r>
    </w:p>
  </w:comment>
  <w:comment w:id="14" w:author="Justin Tran" w:date="2022-09-23T20:51:00Z" w:initials="JT">
    <w:p w14:paraId="3D6AA06D" w14:textId="77777777" w:rsidR="00140144" w:rsidRDefault="00140144" w:rsidP="00B84218">
      <w:pPr>
        <w:pStyle w:val="CommentText"/>
      </w:pPr>
      <w:r>
        <w:rPr>
          <w:rStyle w:val="CommentReference"/>
        </w:rPr>
        <w:annotationRef/>
      </w:r>
      <w:r>
        <w:t>How did you store the data? Was there any back-end development?</w:t>
      </w:r>
    </w:p>
  </w:comment>
  <w:comment w:id="15" w:author="Justin Tran" w:date="2022-09-23T20:50:00Z" w:initials="JT">
    <w:p w14:paraId="7BD1F749" w14:textId="58144594" w:rsidR="00140144" w:rsidRDefault="00140144" w:rsidP="0090713C">
      <w:pPr>
        <w:pStyle w:val="CommentText"/>
      </w:pPr>
      <w:r>
        <w:rPr>
          <w:rStyle w:val="CommentReference"/>
        </w:rPr>
        <w:annotationRef/>
      </w:r>
      <w:r>
        <w:t>Where did you deploy? How did you deploy it? What did you use to deploy it?</w:t>
      </w:r>
    </w:p>
  </w:comment>
  <w:comment w:id="16" w:author="Justin Tran" w:date="2022-09-23T20:58:00Z" w:initials="JT">
    <w:p w14:paraId="7B30DC66" w14:textId="77777777" w:rsidR="00514F90" w:rsidRDefault="00514F90" w:rsidP="00DD4DB6">
      <w:pPr>
        <w:pStyle w:val="CommentText"/>
      </w:pPr>
      <w:r>
        <w:rPr>
          <w:rStyle w:val="CommentReference"/>
        </w:rPr>
        <w:annotationRef/>
      </w:r>
      <w:r>
        <w:t>While these points show that you know basic terminology and basic concept, it doesn't really stand out. These are things that any programmer is expected to be able to do.</w:t>
      </w:r>
    </w:p>
  </w:comment>
  <w:comment w:id="17" w:author="Justin Tran" w:date="2022-09-23T21:06:00Z" w:initials="JT">
    <w:p w14:paraId="3DFA5FB4" w14:textId="77777777" w:rsidR="00353F9D" w:rsidRDefault="00353F9D" w:rsidP="00075D36">
      <w:pPr>
        <w:pStyle w:val="CommentText"/>
      </w:pPr>
      <w:r>
        <w:rPr>
          <w:rStyle w:val="CommentReference"/>
        </w:rPr>
        <w:annotationRef/>
      </w:r>
      <w:r>
        <w:t>I am not really sure what you want to say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E8B04D" w15:done="0"/>
  <w15:commentEx w15:paraId="17293D9B" w15:done="0"/>
  <w15:commentEx w15:paraId="3D6AA06D" w15:done="0"/>
  <w15:commentEx w15:paraId="7BD1F749" w15:done="0"/>
  <w15:commentEx w15:paraId="7B30DC66" w15:done="0"/>
  <w15:commentEx w15:paraId="3DFA5F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89956" w16cex:dateUtc="2022-09-24T00:45:00Z"/>
  <w16cex:commentExtensible w16cex:durableId="26D89A3B" w16cex:dateUtc="2022-09-24T00:48:00Z"/>
  <w16cex:commentExtensible w16cex:durableId="26D89AB5" w16cex:dateUtc="2022-09-24T00:51:00Z"/>
  <w16cex:commentExtensible w16cex:durableId="26D89A9D" w16cex:dateUtc="2022-09-24T00:50:00Z"/>
  <w16cex:commentExtensible w16cex:durableId="26D89C58" w16cex:dateUtc="2022-09-24T00:58:00Z"/>
  <w16cex:commentExtensible w16cex:durableId="26D89E64" w16cex:dateUtc="2022-09-24T0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E8B04D" w16cid:durableId="26D89956"/>
  <w16cid:commentId w16cid:paraId="17293D9B" w16cid:durableId="26D89A3B"/>
  <w16cid:commentId w16cid:paraId="3D6AA06D" w16cid:durableId="26D89AB5"/>
  <w16cid:commentId w16cid:paraId="7BD1F749" w16cid:durableId="26D89A9D"/>
  <w16cid:commentId w16cid:paraId="7B30DC66" w16cid:durableId="26D89C58"/>
  <w16cid:commentId w16cid:paraId="3DFA5FB4" w16cid:durableId="26D89E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5C3CA" w14:textId="77777777" w:rsidR="000B2C2A" w:rsidRDefault="000B2C2A" w:rsidP="00F04E46">
      <w:pPr>
        <w:spacing w:after="0" w:line="240" w:lineRule="auto"/>
      </w:pPr>
      <w:r>
        <w:separator/>
      </w:r>
    </w:p>
  </w:endnote>
  <w:endnote w:type="continuationSeparator" w:id="0">
    <w:p w14:paraId="48FCCF3E" w14:textId="77777777" w:rsidR="000B2C2A" w:rsidRDefault="000B2C2A" w:rsidP="00F0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AF887" w14:textId="77777777" w:rsidR="000B2C2A" w:rsidRDefault="000B2C2A" w:rsidP="00F04E46">
      <w:pPr>
        <w:spacing w:after="0" w:line="240" w:lineRule="auto"/>
      </w:pPr>
      <w:r>
        <w:separator/>
      </w:r>
    </w:p>
  </w:footnote>
  <w:footnote w:type="continuationSeparator" w:id="0">
    <w:p w14:paraId="72536F98" w14:textId="77777777" w:rsidR="000B2C2A" w:rsidRDefault="000B2C2A" w:rsidP="00F04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1CC"/>
    <w:multiLevelType w:val="hybridMultilevel"/>
    <w:tmpl w:val="CEBCB294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20103078"/>
    <w:multiLevelType w:val="hybridMultilevel"/>
    <w:tmpl w:val="B49083B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58E01E1"/>
    <w:multiLevelType w:val="multilevel"/>
    <w:tmpl w:val="22E037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B59BB"/>
    <w:multiLevelType w:val="multilevel"/>
    <w:tmpl w:val="22E0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77E4D"/>
    <w:multiLevelType w:val="multilevel"/>
    <w:tmpl w:val="563A44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C07AA"/>
    <w:multiLevelType w:val="hybridMultilevel"/>
    <w:tmpl w:val="674C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A34E1"/>
    <w:multiLevelType w:val="hybridMultilevel"/>
    <w:tmpl w:val="F782FE5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553475A7"/>
    <w:multiLevelType w:val="hybridMultilevel"/>
    <w:tmpl w:val="9BA8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F791D"/>
    <w:multiLevelType w:val="hybridMultilevel"/>
    <w:tmpl w:val="5F64F77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680F642D"/>
    <w:multiLevelType w:val="hybridMultilevel"/>
    <w:tmpl w:val="B19C26F4"/>
    <w:lvl w:ilvl="0" w:tplc="0409000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10" w15:restartNumberingAfterBreak="0">
    <w:nsid w:val="73E03A4A"/>
    <w:multiLevelType w:val="multilevel"/>
    <w:tmpl w:val="22E0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F0D7D"/>
    <w:multiLevelType w:val="multilevel"/>
    <w:tmpl w:val="22E0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47823"/>
    <w:multiLevelType w:val="hybridMultilevel"/>
    <w:tmpl w:val="2FCC22E4"/>
    <w:lvl w:ilvl="0" w:tplc="04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7ABD7A52"/>
    <w:multiLevelType w:val="hybridMultilevel"/>
    <w:tmpl w:val="FE06CE36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851456377">
    <w:abstractNumId w:val="7"/>
  </w:num>
  <w:num w:numId="2" w16cid:durableId="595989914">
    <w:abstractNumId w:val="9"/>
  </w:num>
  <w:num w:numId="3" w16cid:durableId="1504587391">
    <w:abstractNumId w:val="1"/>
  </w:num>
  <w:num w:numId="4" w16cid:durableId="493374265">
    <w:abstractNumId w:val="6"/>
  </w:num>
  <w:num w:numId="5" w16cid:durableId="906719618">
    <w:abstractNumId w:val="5"/>
  </w:num>
  <w:num w:numId="6" w16cid:durableId="878510710">
    <w:abstractNumId w:val="8"/>
  </w:num>
  <w:num w:numId="7" w16cid:durableId="299963053">
    <w:abstractNumId w:val="0"/>
  </w:num>
  <w:num w:numId="8" w16cid:durableId="762453514">
    <w:abstractNumId w:val="4"/>
  </w:num>
  <w:num w:numId="9" w16cid:durableId="1224415410">
    <w:abstractNumId w:val="3"/>
  </w:num>
  <w:num w:numId="10" w16cid:durableId="536744182">
    <w:abstractNumId w:val="12"/>
  </w:num>
  <w:num w:numId="11" w16cid:durableId="924916504">
    <w:abstractNumId w:val="10"/>
  </w:num>
  <w:num w:numId="12" w16cid:durableId="42601898">
    <w:abstractNumId w:val="11"/>
  </w:num>
  <w:num w:numId="13" w16cid:durableId="43869965">
    <w:abstractNumId w:val="2"/>
  </w:num>
  <w:num w:numId="14" w16cid:durableId="46913099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tin Tran">
    <w15:presenceInfo w15:providerId="Windows Live" w15:userId="633334823d55c1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E6"/>
    <w:rsid w:val="00034ED1"/>
    <w:rsid w:val="00043D36"/>
    <w:rsid w:val="0008593B"/>
    <w:rsid w:val="000B2C2A"/>
    <w:rsid w:val="000C4253"/>
    <w:rsid w:val="000C7F68"/>
    <w:rsid w:val="00140144"/>
    <w:rsid w:val="00157ED0"/>
    <w:rsid w:val="00204118"/>
    <w:rsid w:val="00224AEB"/>
    <w:rsid w:val="00263238"/>
    <w:rsid w:val="002A3D6A"/>
    <w:rsid w:val="003076E0"/>
    <w:rsid w:val="00347319"/>
    <w:rsid w:val="00353F9D"/>
    <w:rsid w:val="003A5B9A"/>
    <w:rsid w:val="003F34EB"/>
    <w:rsid w:val="00432C0C"/>
    <w:rsid w:val="004B259D"/>
    <w:rsid w:val="004E5127"/>
    <w:rsid w:val="004F03D0"/>
    <w:rsid w:val="005043E1"/>
    <w:rsid w:val="00514F90"/>
    <w:rsid w:val="005204AD"/>
    <w:rsid w:val="00552653"/>
    <w:rsid w:val="005539A2"/>
    <w:rsid w:val="005546C8"/>
    <w:rsid w:val="005723F5"/>
    <w:rsid w:val="0059407A"/>
    <w:rsid w:val="005D6453"/>
    <w:rsid w:val="005D707D"/>
    <w:rsid w:val="005E15E6"/>
    <w:rsid w:val="0064126A"/>
    <w:rsid w:val="00685AFB"/>
    <w:rsid w:val="006B40DB"/>
    <w:rsid w:val="007038A1"/>
    <w:rsid w:val="0074176E"/>
    <w:rsid w:val="007C16FD"/>
    <w:rsid w:val="007F6B3D"/>
    <w:rsid w:val="00847D30"/>
    <w:rsid w:val="00924AF7"/>
    <w:rsid w:val="00972910"/>
    <w:rsid w:val="0099056F"/>
    <w:rsid w:val="009E40A5"/>
    <w:rsid w:val="00A1650F"/>
    <w:rsid w:val="00A31AE8"/>
    <w:rsid w:val="00A50B20"/>
    <w:rsid w:val="00A516C9"/>
    <w:rsid w:val="00A64688"/>
    <w:rsid w:val="00A70D17"/>
    <w:rsid w:val="00A81BA1"/>
    <w:rsid w:val="00A96959"/>
    <w:rsid w:val="00AA7959"/>
    <w:rsid w:val="00B115E7"/>
    <w:rsid w:val="00B427D2"/>
    <w:rsid w:val="00B87F62"/>
    <w:rsid w:val="00BA5C5C"/>
    <w:rsid w:val="00C23B20"/>
    <w:rsid w:val="00C23D9D"/>
    <w:rsid w:val="00CB0DFD"/>
    <w:rsid w:val="00CC1A03"/>
    <w:rsid w:val="00CD25D3"/>
    <w:rsid w:val="00D0751F"/>
    <w:rsid w:val="00D32FF4"/>
    <w:rsid w:val="00D770A3"/>
    <w:rsid w:val="00D771CE"/>
    <w:rsid w:val="00DC3996"/>
    <w:rsid w:val="00E044D2"/>
    <w:rsid w:val="00E27E5F"/>
    <w:rsid w:val="00E47044"/>
    <w:rsid w:val="00E80176"/>
    <w:rsid w:val="00E87974"/>
    <w:rsid w:val="00EC1A8C"/>
    <w:rsid w:val="00EF1E6F"/>
    <w:rsid w:val="00F04E46"/>
    <w:rsid w:val="00F1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0A1E"/>
  <w15:chartTrackingRefBased/>
  <w15:docId w15:val="{7731BD65-B2F3-EB49-A64E-02B3EB8D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D36"/>
  </w:style>
  <w:style w:type="paragraph" w:styleId="Heading1">
    <w:name w:val="heading 1"/>
    <w:basedOn w:val="Normal"/>
    <w:next w:val="Normal"/>
    <w:link w:val="Heading1Char"/>
    <w:uiPriority w:val="9"/>
    <w:qFormat/>
    <w:rsid w:val="00043D36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62"/>
    <w:pPr>
      <w:pBdr>
        <w:bottom w:val="single" w:sz="4" w:space="1" w:color="823B0B" w:themeColor="accent2" w:themeShade="7F"/>
      </w:pBdr>
      <w:ind w:left="-567"/>
      <w:outlineLvl w:val="1"/>
    </w:pPr>
    <w:rPr>
      <w:caps/>
      <w:color w:val="000000" w:themeColor="text1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D3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3D3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D36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D36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D3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D3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D3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5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3D36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043D3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3D36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7F62"/>
    <w:rPr>
      <w:caps/>
      <w:color w:val="000000" w:themeColor="tex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D36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3D36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D36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D36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D36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D3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D3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3D3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3D3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43D36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D3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43D3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43D36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43D36"/>
    <w:rPr>
      <w:caps/>
      <w:spacing w:val="5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43D3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3D3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D3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D36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43D36"/>
    <w:rPr>
      <w:i/>
      <w:iCs/>
    </w:rPr>
  </w:style>
  <w:style w:type="character" w:styleId="IntenseEmphasis">
    <w:name w:val="Intense Emphasis"/>
    <w:uiPriority w:val="21"/>
    <w:qFormat/>
    <w:rsid w:val="00043D3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43D3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43D3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43D36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D3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3D36"/>
  </w:style>
  <w:style w:type="character" w:styleId="FollowedHyperlink">
    <w:name w:val="FollowedHyperlink"/>
    <w:basedOn w:val="DefaultParagraphFont"/>
    <w:uiPriority w:val="99"/>
    <w:semiHidden/>
    <w:unhideWhenUsed/>
    <w:rsid w:val="005D64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4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E46"/>
  </w:style>
  <w:style w:type="paragraph" w:styleId="Footer">
    <w:name w:val="footer"/>
    <w:basedOn w:val="Normal"/>
    <w:link w:val="FooterChar"/>
    <w:uiPriority w:val="99"/>
    <w:unhideWhenUsed/>
    <w:rsid w:val="00F04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E46"/>
  </w:style>
  <w:style w:type="character" w:customStyle="1" w:styleId="input-field">
    <w:name w:val="input-field"/>
    <w:basedOn w:val="DefaultParagraphFont"/>
    <w:rsid w:val="003F34EB"/>
  </w:style>
  <w:style w:type="character" w:customStyle="1" w:styleId="duration-hyphen">
    <w:name w:val="duration-hyphen"/>
    <w:basedOn w:val="DefaultParagraphFont"/>
    <w:rsid w:val="003F34EB"/>
  </w:style>
  <w:style w:type="paragraph" w:customStyle="1" w:styleId="public-draftstyledefault-unorderedlistitem">
    <w:name w:val="public-draftstyledefault-unorderedlistitem"/>
    <w:basedOn w:val="Normal"/>
    <w:rsid w:val="003F3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D770A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41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17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17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7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7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7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0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12397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63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0283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32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472345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1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58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45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69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2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14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289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424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70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144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530621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90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0890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8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4840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60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6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01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9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723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755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88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1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50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7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4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baotran213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9F336E49-ECBB-A445-9621-00007F8F5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Giabao Tran</dc:creator>
  <cp:keywords/>
  <dc:description/>
  <cp:lastModifiedBy>Justin Tran</cp:lastModifiedBy>
  <cp:revision>26</cp:revision>
  <dcterms:created xsi:type="dcterms:W3CDTF">2022-03-06T18:44:00Z</dcterms:created>
  <dcterms:modified xsi:type="dcterms:W3CDTF">2022-09-24T01:06:00Z</dcterms:modified>
</cp:coreProperties>
</file>